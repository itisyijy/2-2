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EB91" w14:textId="6797BFA3" w:rsidR="00D158A1" w:rsidRPr="007618FE" w:rsidRDefault="009A4C51" w:rsidP="009F0511">
      <w:pPr>
        <w:pStyle w:val="NoSpacing"/>
        <w:rPr>
          <w:rFonts w:ascii="Times New Roman" w:hAnsi="Times New Roman" w:cs="Times New Roman"/>
        </w:rPr>
      </w:pPr>
      <w:r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548002" wp14:editId="58869FBC">
                <wp:simplePos x="0" y="0"/>
                <wp:positionH relativeFrom="column">
                  <wp:posOffset>4048125</wp:posOffset>
                </wp:positionH>
                <wp:positionV relativeFrom="paragraph">
                  <wp:posOffset>2848610</wp:posOffset>
                </wp:positionV>
                <wp:extent cx="2412365" cy="661606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65" cy="661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C8B77" w14:textId="14A6B3EE" w:rsidR="000F1E1A" w:rsidRPr="000F1E1A" w:rsidRDefault="000F1E1A" w:rsidP="00217F61">
                            <w:pPr>
                              <w:rPr>
                                <w:rFonts w:ascii="Montserrat ExtraBold" w:hAnsi="Montserrat ExtraBold"/>
                                <w:lang w:val="en-US" w:eastAsia="ko-KR"/>
                              </w:rPr>
                            </w:pPr>
                            <w:r w:rsidRPr="000F1E1A">
                              <w:rPr>
                                <w:rFonts w:ascii="Montserrat ExtraBold" w:hAnsi="Montserrat ExtraBold"/>
                                <w:color w:val="C45911" w:themeColor="accent2" w:themeShade="BF"/>
                                <w:sz w:val="36"/>
                                <w:szCs w:val="36"/>
                                <w:lang w:val="en-US" w:eastAsia="ko-KR"/>
                              </w:rPr>
                              <w:t>Highlights</w:t>
                            </w:r>
                          </w:p>
                          <w:p w14:paraId="5B4ECF99" w14:textId="796D7270" w:rsidR="000F1E1A" w:rsidRPr="000F6A90" w:rsidRDefault="00BD385E" w:rsidP="00217F6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  <w:t>Results-oriented</w:t>
                            </w:r>
                          </w:p>
                          <w:p w14:paraId="76CC2301" w14:textId="21FBB89D" w:rsidR="003E476A" w:rsidRPr="000F6A90" w:rsidRDefault="00161F14" w:rsidP="00217F6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Self-starter</w:t>
                            </w:r>
                            <w:r w:rsidR="006065D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 xml:space="preserve"> in development</w:t>
                            </w:r>
                          </w:p>
                          <w:p w14:paraId="6EAD6352" w14:textId="6D059E31" w:rsidR="00161F14" w:rsidRPr="000F6A90" w:rsidRDefault="00161F14" w:rsidP="00217F6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E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xcellent communication skills</w:t>
                            </w:r>
                          </w:p>
                          <w:p w14:paraId="146D71AD" w14:textId="7E3AF3F4" w:rsidR="00217F61" w:rsidRPr="009A4C51" w:rsidRDefault="000F6A90" w:rsidP="009A4C5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Multi-languages and OS</w:t>
                            </w:r>
                            <w: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br/>
                            </w:r>
                            <w:r w:rsidR="006065D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C, Java, Python, Linux</w:t>
                            </w:r>
                            <w: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, etc.</w:t>
                            </w:r>
                          </w:p>
                          <w:p w14:paraId="7B7A9682" w14:textId="417A4620" w:rsidR="00A31A11" w:rsidRPr="00217F61" w:rsidRDefault="00A31A11" w:rsidP="00217F61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7F61"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40858A71" w14:textId="77777777" w:rsidR="0007791E" w:rsidRPr="000F6A90" w:rsidRDefault="00A31A11" w:rsidP="00217F61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  <w:t>Bachelor of Science</w:t>
                            </w:r>
                            <w:r w:rsidR="00990A7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  <w:t xml:space="preserve"> in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3512B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I</w:t>
                            </w:r>
                            <w:r w:rsidR="00990A7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 xml:space="preserve">nformation </w:t>
                            </w:r>
                            <w:r w:rsidR="00D3512B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T</w:t>
                            </w:r>
                            <w:r w:rsidR="00990A7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 xml:space="preserve">echnology </w:t>
                            </w:r>
                            <w:r w:rsidR="00D3512B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M</w:t>
                            </w:r>
                            <w:r w:rsidR="00990A7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anagement,</w:t>
                            </w:r>
                          </w:p>
                          <w:p w14:paraId="64C43B04" w14:textId="2A440337" w:rsidR="004220EB" w:rsidRDefault="00A31A11" w:rsidP="00217F61">
                            <w:pPr>
                              <w:pStyle w:val="NoSpacing"/>
                              <w:spacing w:line="276" w:lineRule="auto"/>
                              <w:ind w:left="800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  <w:t>20</w:t>
                            </w:r>
                            <w:r w:rsidR="00D3512B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  <w:t>26</w:t>
                            </w:r>
                            <w:r w:rsidR="000F1E1A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D3512B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</w:rPr>
                              <w:t>SeoulTech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D3512B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</w:rPr>
                              <w:t>Seoul</w:t>
                            </w:r>
                          </w:p>
                          <w:p w14:paraId="268CB08C" w14:textId="6EE53315" w:rsidR="00A31A11" w:rsidRPr="000F1E1A" w:rsidRDefault="004A7183" w:rsidP="00217F61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0F1E1A"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Certificates</w:t>
                            </w:r>
                          </w:p>
                          <w:p w14:paraId="6B0EFE6C" w14:textId="5B20D6E9" w:rsidR="003E131D" w:rsidRPr="000F6A90" w:rsidRDefault="003E476A" w:rsidP="00217F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A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WS Professional DevOps Engineer</w:t>
                            </w:r>
                          </w:p>
                          <w:p w14:paraId="15E19D76" w14:textId="1AB8A33C" w:rsidR="003E476A" w:rsidRPr="000F6A90" w:rsidRDefault="00D04D20" w:rsidP="00217F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R</w:t>
                            </w:r>
                            <w:r w:rsidR="005726F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ed Hat Certified Engineer</w:t>
                            </w:r>
                          </w:p>
                          <w:p w14:paraId="21A14771" w14:textId="77777777" w:rsidR="00217F61" w:rsidRPr="000F6A90" w:rsidRDefault="004220EB" w:rsidP="00217F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tserrat Medium" w:hAnsi="Montserrat Medium"/>
                                <w:sz w:val="22"/>
                                <w:szCs w:val="22"/>
                              </w:rPr>
                            </w:pPr>
                            <w:r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O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racle Certified Professional</w:t>
                            </w:r>
                          </w:p>
                          <w:p w14:paraId="76861F9B" w14:textId="6EF0A971" w:rsidR="0007791E" w:rsidRPr="00217F61" w:rsidRDefault="0007791E" w:rsidP="00217F61">
                            <w:pPr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217F61"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19B2DE86" w14:textId="5D94C467" w:rsidR="0007791E" w:rsidRPr="000F6A90" w:rsidRDefault="003442D6" w:rsidP="00217F61">
                            <w:pP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Korean:</w:t>
                            </w:r>
                            <w:r w:rsidR="005726FC"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 xml:space="preserve"> 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N</w:t>
                            </w:r>
                            <w:r w:rsidR="0007791E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ative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 xml:space="preserve"> speaker</w:t>
                            </w:r>
                          </w:p>
                          <w:p w14:paraId="2DD03456" w14:textId="5093D5AB" w:rsidR="0007791E" w:rsidRPr="000F6A90" w:rsidRDefault="003442D6" w:rsidP="00217F61">
                            <w:pP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English:</w:t>
                            </w:r>
                            <w:r w:rsidR="005726FC"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 xml:space="preserve"> </w:t>
                            </w:r>
                            <w:r w:rsidR="000D51B7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Proficient user</w:t>
                            </w:r>
                            <w:del w:id="0" w:author="Raisbeck Brian" w:date="2022-10-08T22:10:00Z">
                              <w:r w:rsidR="005726FC" w:rsidRPr="000F6A90" w:rsidDel="00B338E8">
                                <w:rPr>
                                  <w:rFonts w:ascii="Montserrat Medium" w:hAnsi="Montserrat Medium"/>
                                  <w:sz w:val="22"/>
                                  <w:szCs w:val="22"/>
                                  <w:lang w:val="en-US" w:eastAsia="ko-KR"/>
                                </w:rPr>
                                <w:delText xml:space="preserve"> *</w:delText>
                              </w:r>
                            </w:del>
                          </w:p>
                          <w:p w14:paraId="75F2ABBD" w14:textId="7446F19B" w:rsidR="005726FC" w:rsidRPr="000F6A90" w:rsidRDefault="005726FC" w:rsidP="00217F61">
                            <w:pPr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(</w:t>
                            </w:r>
                            <w:del w:id="1" w:author="Raisbeck Brian" w:date="2022-10-08T22:10:00Z">
                              <w:r w:rsidRPr="000F6A90" w:rsidDel="00B338E8">
                                <w:rPr>
                                  <w:rFonts w:ascii="Montserrat Medium" w:hAnsi="Montserrat Medium"/>
                                  <w:sz w:val="22"/>
                                  <w:szCs w:val="22"/>
                                  <w:lang w:val="en-US" w:eastAsia="ko-KR"/>
                                </w:rPr>
                                <w:delText>*</w:delText>
                              </w:r>
                              <w:r w:rsidR="006065DC" w:rsidRPr="000F6A90" w:rsidDel="00B338E8">
                                <w:rPr>
                                  <w:rFonts w:ascii="Montserrat Medium" w:hAnsi="Montserrat Medium"/>
                                  <w:sz w:val="22"/>
                                  <w:szCs w:val="22"/>
                                  <w:lang w:val="en-US" w:eastAsia="ko-KR"/>
                                </w:rPr>
                                <w:delText xml:space="preserve"> </w:delText>
                              </w:r>
                            </w:del>
                            <w:r w:rsidR="006065DC"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T</w:t>
                            </w:r>
                            <w:r w:rsidR="006065D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OEIC 935</w:t>
                            </w:r>
                            <w:r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,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 xml:space="preserve"> </w:t>
                            </w:r>
                            <w:r w:rsidR="006065DC"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I</w:t>
                            </w:r>
                            <w:r w:rsidR="006065DC"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 xml:space="preserve">ELTS 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t>7.0</w:t>
                            </w:r>
                            <w:r w:rsidRPr="000F6A90">
                              <w:rPr>
                                <w:rFonts w:ascii="Montserrat Medium" w:hAnsi="Montserrat Medium" w:hint="eastAsia"/>
                                <w:sz w:val="22"/>
                                <w:szCs w:val="22"/>
                                <w:lang w:val="en-US" w:eastAsia="ko-KR"/>
                              </w:rPr>
                              <w:t>,</w:t>
                            </w:r>
                            <w:r w:rsidRPr="000F6A90">
                              <w:rPr>
                                <w:rFonts w:ascii="Montserrat Medium" w:hAnsi="Montserrat Medium"/>
                                <w:sz w:val="22"/>
                                <w:szCs w:val="22"/>
                                <w:lang w:val="en-US" w:eastAsia="ko-KR"/>
                              </w:rPr>
                              <w:br/>
                              <w:t>TOEFL 110)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480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18.75pt;margin-top:224.3pt;width:189.95pt;height:520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" filled="f" stroked="f">
                <v:textbox>
                  <w:txbxContent>
                    <w:p w14:paraId="302C8B77" w14:textId="14A6B3EE" w:rsidR="000F1E1A" w:rsidRPr="000F1E1A" w:rsidRDefault="000F1E1A" w:rsidP="00217F61">
                      <w:pPr>
                        <w:rPr>
                          <w:rFonts w:ascii="Montserrat ExtraBold" w:hAnsi="Montserrat ExtraBold"/>
                          <w:lang w:val="en-US" w:eastAsia="ko-KR"/>
                        </w:rPr>
                      </w:pPr>
                      <w:r w:rsidRPr="000F1E1A">
                        <w:rPr>
                          <w:rFonts w:ascii="Montserrat ExtraBold" w:hAnsi="Montserrat ExtraBold"/>
                          <w:color w:val="C45911" w:themeColor="accent2" w:themeShade="BF"/>
                          <w:sz w:val="36"/>
                          <w:szCs w:val="36"/>
                          <w:lang w:val="en-US" w:eastAsia="ko-KR"/>
                        </w:rPr>
                        <w:t>Highlights</w:t>
                      </w:r>
                    </w:p>
                    <w:p w14:paraId="5B4ECF99" w14:textId="796D7270" w:rsidR="000F1E1A" w:rsidRPr="000F6A90" w:rsidRDefault="00BD385E" w:rsidP="00217F6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  <w:t>Results-oriented</w:t>
                      </w:r>
                    </w:p>
                    <w:p w14:paraId="76CC2301" w14:textId="21FBB89D" w:rsidR="003E476A" w:rsidRPr="000F6A90" w:rsidRDefault="00161F14" w:rsidP="00217F6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Self-starter</w:t>
                      </w:r>
                      <w:r w:rsidR="006065D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 xml:space="preserve"> in development</w:t>
                      </w:r>
                    </w:p>
                    <w:p w14:paraId="6EAD6352" w14:textId="6D059E31" w:rsidR="00161F14" w:rsidRPr="000F6A90" w:rsidRDefault="00161F14" w:rsidP="00217F6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E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xcellent communication skills</w:t>
                      </w:r>
                    </w:p>
                    <w:p w14:paraId="146D71AD" w14:textId="7E3AF3F4" w:rsidR="00217F61" w:rsidRPr="009A4C51" w:rsidRDefault="000F6A90" w:rsidP="009A4C51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Multi-languages and OS</w:t>
                      </w:r>
                      <w:r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br/>
                      </w:r>
                      <w:r w:rsidR="006065D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C, Java, Python, Linux</w:t>
                      </w:r>
                      <w:r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, etc.</w:t>
                      </w:r>
                    </w:p>
                    <w:p w14:paraId="7B7A9682" w14:textId="417A4620" w:rsidR="00A31A11" w:rsidRPr="00217F61" w:rsidRDefault="00A31A11" w:rsidP="00217F61">
                      <w:pPr>
                        <w:pStyle w:val="NoSpacing"/>
                        <w:spacing w:line="276" w:lineRule="auto"/>
                        <w:rPr>
                          <w:rFonts w:ascii="Montserrat Medium" w:hAnsi="Montserrat Medium"/>
                          <w:sz w:val="24"/>
                          <w:szCs w:val="24"/>
                          <w:lang w:val="en-US"/>
                        </w:rPr>
                      </w:pPr>
                      <w:r w:rsidRPr="00217F61"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40858A71" w14:textId="77777777" w:rsidR="0007791E" w:rsidRPr="000F6A90" w:rsidRDefault="00A31A11" w:rsidP="00217F61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</w:pP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  <w:t>Bachelor of Science</w:t>
                      </w:r>
                      <w:r w:rsidR="00990A7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  <w:t xml:space="preserve"> in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D3512B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I</w:t>
                      </w:r>
                      <w:r w:rsidR="00990A7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 xml:space="preserve">nformation </w:t>
                      </w:r>
                      <w:r w:rsidR="00D3512B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T</w:t>
                      </w:r>
                      <w:r w:rsidR="00990A7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 xml:space="preserve">echnology </w:t>
                      </w:r>
                      <w:r w:rsidR="00D3512B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M</w:t>
                      </w:r>
                      <w:r w:rsidR="00990A7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anagement,</w:t>
                      </w:r>
                    </w:p>
                    <w:p w14:paraId="64C43B04" w14:textId="2A440337" w:rsidR="004220EB" w:rsidRDefault="00A31A11" w:rsidP="00217F61">
                      <w:pPr>
                        <w:pStyle w:val="NoSpacing"/>
                        <w:spacing w:line="276" w:lineRule="auto"/>
                        <w:ind w:left="800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  <w:t>20</w:t>
                      </w:r>
                      <w:r w:rsidR="00D3512B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  <w:t>26</w:t>
                      </w:r>
                      <w:r w:rsidR="000F1E1A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="00D3512B" w:rsidRPr="000F6A90">
                        <w:rPr>
                          <w:rFonts w:ascii="Montserrat Medium" w:hAnsi="Montserrat Medium"/>
                          <w:sz w:val="22"/>
                          <w:szCs w:val="22"/>
                        </w:rPr>
                        <w:t>SeoulTech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</w:rPr>
                        <w:t xml:space="preserve">, </w:t>
                      </w:r>
                      <w:r w:rsidR="00D3512B" w:rsidRPr="000F6A90">
                        <w:rPr>
                          <w:rFonts w:ascii="Montserrat Medium" w:hAnsi="Montserrat Medium"/>
                          <w:sz w:val="22"/>
                          <w:szCs w:val="22"/>
                        </w:rPr>
                        <w:t>Seoul</w:t>
                      </w:r>
                    </w:p>
                    <w:p w14:paraId="268CB08C" w14:textId="6EE53315" w:rsidR="00A31A11" w:rsidRPr="000F1E1A" w:rsidRDefault="004A7183" w:rsidP="00217F61">
                      <w:pPr>
                        <w:pStyle w:val="NoSpacing"/>
                        <w:spacing w:line="276" w:lineRule="auto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0F1E1A"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Certificates</w:t>
                      </w:r>
                    </w:p>
                    <w:p w14:paraId="6B0EFE6C" w14:textId="5B20D6E9" w:rsidR="003E131D" w:rsidRPr="000F6A90" w:rsidRDefault="003E476A" w:rsidP="00217F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A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WS Professional DevOps Engineer</w:t>
                      </w:r>
                    </w:p>
                    <w:p w14:paraId="15E19D76" w14:textId="1AB8A33C" w:rsidR="003E476A" w:rsidRPr="000F6A90" w:rsidRDefault="00D04D20" w:rsidP="00217F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R</w:t>
                      </w:r>
                      <w:r w:rsidR="005726F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ed Hat Certified Engineer</w:t>
                      </w:r>
                    </w:p>
                    <w:p w14:paraId="21A14771" w14:textId="77777777" w:rsidR="00217F61" w:rsidRPr="000F6A90" w:rsidRDefault="004220EB" w:rsidP="00217F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Montserrat Medium" w:hAnsi="Montserrat Medium"/>
                          <w:sz w:val="22"/>
                          <w:szCs w:val="22"/>
                        </w:rPr>
                      </w:pPr>
                      <w:r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O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racle Certified Professional</w:t>
                      </w:r>
                    </w:p>
                    <w:p w14:paraId="76861F9B" w14:textId="6EF0A971" w:rsidR="0007791E" w:rsidRPr="00217F61" w:rsidRDefault="0007791E" w:rsidP="00217F61">
                      <w:pPr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217F61"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19B2DE86" w14:textId="5D94C467" w:rsidR="0007791E" w:rsidRPr="000F6A90" w:rsidRDefault="003442D6" w:rsidP="00217F61">
                      <w:pPr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Korean:</w:t>
                      </w:r>
                      <w:r w:rsidR="005726FC"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 xml:space="preserve"> 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N</w:t>
                      </w:r>
                      <w:r w:rsidR="0007791E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ative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 xml:space="preserve"> speaker</w:t>
                      </w:r>
                    </w:p>
                    <w:p w14:paraId="2DD03456" w14:textId="5093D5AB" w:rsidR="0007791E" w:rsidRPr="000F6A90" w:rsidRDefault="003442D6" w:rsidP="00217F61">
                      <w:pPr>
                        <w:rPr>
                          <w:rFonts w:ascii="Montserrat Medium" w:hAnsi="Montserrat Medium"/>
                          <w:sz w:val="22"/>
                          <w:szCs w:val="22"/>
                          <w:lang w:val="en-US"/>
                        </w:rPr>
                      </w:pP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English:</w:t>
                      </w:r>
                      <w:r w:rsidR="005726FC"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 xml:space="preserve"> </w:t>
                      </w:r>
                      <w:r w:rsidR="000D51B7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Proficient user</w:t>
                      </w:r>
                      <w:del w:id="2" w:author="Raisbeck Brian" w:date="2022-10-08T22:10:00Z">
                        <w:r w:rsidR="005726FC" w:rsidRPr="000F6A90" w:rsidDel="00B338E8">
                          <w:rPr>
                            <w:rFonts w:ascii="Montserrat Medium" w:hAnsi="Montserrat Medium"/>
                            <w:sz w:val="22"/>
                            <w:szCs w:val="22"/>
                            <w:lang w:val="en-US" w:eastAsia="ko-KR"/>
                          </w:rPr>
                          <w:delText xml:space="preserve"> *</w:delText>
                        </w:r>
                      </w:del>
                    </w:p>
                    <w:p w14:paraId="75F2ABBD" w14:textId="7446F19B" w:rsidR="005726FC" w:rsidRPr="000F6A90" w:rsidRDefault="005726FC" w:rsidP="00217F61">
                      <w:pPr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</w:pP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(</w:t>
                      </w:r>
                      <w:del w:id="3" w:author="Raisbeck Brian" w:date="2022-10-08T22:10:00Z">
                        <w:r w:rsidRPr="000F6A90" w:rsidDel="00B338E8">
                          <w:rPr>
                            <w:rFonts w:ascii="Montserrat Medium" w:hAnsi="Montserrat Medium"/>
                            <w:sz w:val="22"/>
                            <w:szCs w:val="22"/>
                            <w:lang w:val="en-US" w:eastAsia="ko-KR"/>
                          </w:rPr>
                          <w:delText>*</w:delText>
                        </w:r>
                        <w:r w:rsidR="006065DC" w:rsidRPr="000F6A90" w:rsidDel="00B338E8">
                          <w:rPr>
                            <w:rFonts w:ascii="Montserrat Medium" w:hAnsi="Montserrat Medium"/>
                            <w:sz w:val="22"/>
                            <w:szCs w:val="22"/>
                            <w:lang w:val="en-US" w:eastAsia="ko-KR"/>
                          </w:rPr>
                          <w:delText xml:space="preserve"> </w:delText>
                        </w:r>
                      </w:del>
                      <w:r w:rsidR="006065DC"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T</w:t>
                      </w:r>
                      <w:r w:rsidR="006065D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OEIC 935</w:t>
                      </w:r>
                      <w:r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,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 xml:space="preserve"> </w:t>
                      </w:r>
                      <w:r w:rsidR="006065DC"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I</w:t>
                      </w:r>
                      <w:r w:rsidR="006065DC"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 xml:space="preserve">ELTS 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t>7.0</w:t>
                      </w:r>
                      <w:r w:rsidRPr="000F6A90">
                        <w:rPr>
                          <w:rFonts w:ascii="Montserrat Medium" w:hAnsi="Montserrat Medium" w:hint="eastAsia"/>
                          <w:sz w:val="22"/>
                          <w:szCs w:val="22"/>
                          <w:lang w:val="en-US" w:eastAsia="ko-KR"/>
                        </w:rPr>
                        <w:t>,</w:t>
                      </w:r>
                      <w:r w:rsidRPr="000F6A90">
                        <w:rPr>
                          <w:rFonts w:ascii="Montserrat Medium" w:hAnsi="Montserrat Medium"/>
                          <w:sz w:val="22"/>
                          <w:szCs w:val="22"/>
                          <w:lang w:val="en-US" w:eastAsia="ko-KR"/>
                        </w:rPr>
                        <w:br/>
                        <w:t>TOEFL 110)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6FC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2F1A33" wp14:editId="32705AC5">
                <wp:simplePos x="0" y="0"/>
                <wp:positionH relativeFrom="column">
                  <wp:posOffset>-601345</wp:posOffset>
                </wp:positionH>
                <wp:positionV relativeFrom="paragraph">
                  <wp:posOffset>2849245</wp:posOffset>
                </wp:positionV>
                <wp:extent cx="4591050" cy="661543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661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B4E65" w14:textId="1209694B" w:rsidR="00990A7C" w:rsidRPr="00410CE8" w:rsidRDefault="00990A7C" w:rsidP="006065DC">
                            <w:pPr>
                              <w:rPr>
                                <w:rFonts w:ascii="Montserrat ExtraBold" w:hAnsi="Montserrat ExtraBold" w:cs="Times New Roman"/>
                                <w:color w:val="C45911" w:themeColor="accent2" w:themeShade="BF"/>
                                <w:sz w:val="36"/>
                                <w:szCs w:val="36"/>
                                <w:lang w:val="en-US" w:eastAsia="ko-KR"/>
                              </w:rPr>
                            </w:pPr>
                            <w:r w:rsidRPr="00410CE8">
                              <w:rPr>
                                <w:rFonts w:ascii="Montserrat ExtraBold" w:hAnsi="Montserrat ExtraBold" w:cs="Times New Roman"/>
                                <w:color w:val="C45911" w:themeColor="accent2" w:themeShade="BF"/>
                                <w:sz w:val="36"/>
                                <w:szCs w:val="36"/>
                                <w:lang w:val="en-US" w:eastAsia="ko-KR"/>
                              </w:rPr>
                              <w:t>Experience</w:t>
                            </w:r>
                          </w:p>
                          <w:p w14:paraId="3FB96B2C" w14:textId="0C280F41" w:rsidR="00786E08" w:rsidRPr="00410CE8" w:rsidRDefault="00923368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System Engineering </w:t>
                            </w:r>
                            <w:r w:rsidR="0026613B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</w:p>
                          <w:p w14:paraId="77DDE7AF" w14:textId="15105F34" w:rsidR="002D32F7" w:rsidRPr="00410CE8" w:rsidRDefault="002D32F7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CE8">
                              <w:rPr>
                                <w:rFonts w:ascii="Montserrat Medium" w:hAnsi="Montserrat Medium" w:cs="Times New Roman"/>
                                <w:sz w:val="24"/>
                                <w:szCs w:val="24"/>
                                <w:lang w:val="en-US"/>
                              </w:rPr>
                              <w:t>10 / 2027 to 06 / 2030</w:t>
                            </w:r>
                          </w:p>
                          <w:p w14:paraId="6F0C7419" w14:textId="654D2B87" w:rsidR="00FD0B4E" w:rsidRPr="00410CE8" w:rsidRDefault="00721B20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Kakao</w:t>
                            </w:r>
                            <w:r w:rsidR="00786E08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923368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Seong-nam</w:t>
                            </w:r>
                            <w:proofErr w:type="spellEnd"/>
                            <w:r w:rsidR="00923368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ins w:id="4" w:author="Raisbeck Brian" w:date="2022-10-08T22:09:00Z">
                              <w:r w:rsidR="00B338E8">
                                <w:rPr>
                                  <w:rFonts w:ascii="Montserrat Medium" w:hAnsi="Montserrat Medium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South </w:t>
                              </w:r>
                            </w:ins>
                            <w:r w:rsidR="00923368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Korea</w:t>
                            </w:r>
                          </w:p>
                          <w:p w14:paraId="3F9A7CE7" w14:textId="77777777" w:rsidR="00FD0B4E" w:rsidRPr="00410CE8" w:rsidRDefault="00FD0B4E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56B6DECD" w14:textId="08870A15" w:rsidR="00FD0B4E" w:rsidRPr="006065DC" w:rsidRDefault="00F01B21" w:rsidP="006065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Design and construct the servers and storage that process and store the data from more than 47 million users economically.</w:t>
                            </w:r>
                          </w:p>
                          <w:p w14:paraId="2F4076A0" w14:textId="509D44E3" w:rsidR="00FD0B4E" w:rsidRPr="006065DC" w:rsidRDefault="00F32E9C" w:rsidP="006065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Conduct benchmark tests to investigate the performance of the programs or hardware for improvement of optimization.</w:t>
                            </w:r>
                          </w:p>
                          <w:p w14:paraId="527C35A6" w14:textId="2083B60B" w:rsidR="00FD0B4E" w:rsidRPr="006065DC" w:rsidRDefault="003E476A" w:rsidP="006065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Solve the errors from Linux/Unix-based systems and programs by debugging the procedures and exception handling.</w:t>
                            </w:r>
                          </w:p>
                          <w:p w14:paraId="0C46C8A2" w14:textId="52105E2E" w:rsidR="0057426F" w:rsidRPr="006065DC" w:rsidRDefault="00B07180" w:rsidP="006065D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Operate and utilize multiple open-source platforms for handing massive size of information from each user.</w:t>
                            </w:r>
                          </w:p>
                          <w:p w14:paraId="19E11DD5" w14:textId="77777777" w:rsidR="00B07180" w:rsidRPr="00410CE8" w:rsidRDefault="00B07180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4"/>
                                <w:szCs w:val="24"/>
                                <w:lang w:val="en-US" w:eastAsia="ko-KR"/>
                              </w:rPr>
                            </w:pPr>
                          </w:p>
                          <w:p w14:paraId="7709A55A" w14:textId="7FF5E585" w:rsidR="00786E08" w:rsidRPr="00410CE8" w:rsidRDefault="003E6DC7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Internship</w:t>
                            </w:r>
                            <w:r w:rsidR="002D32F7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 Support Engineering</w:t>
                            </w:r>
                          </w:p>
                          <w:p w14:paraId="17731F39" w14:textId="5662F4C2" w:rsidR="002D32F7" w:rsidRPr="00410CE8" w:rsidRDefault="002D32F7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CE8">
                              <w:rPr>
                                <w:rFonts w:ascii="Montserrat Medium" w:hAnsi="Montserrat Medium" w:cs="Times New Roman"/>
                                <w:sz w:val="24"/>
                                <w:szCs w:val="24"/>
                                <w:lang w:val="en-US"/>
                              </w:rPr>
                              <w:t>03 / 2026 to 09 / 2026</w:t>
                            </w:r>
                          </w:p>
                          <w:p w14:paraId="481960C9" w14:textId="5D93B96E" w:rsidR="00786E08" w:rsidRPr="00410CE8" w:rsidRDefault="000C478B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AWS Korea</w:t>
                            </w:r>
                            <w:r w:rsidR="00786E08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Seoul</w:t>
                            </w:r>
                            <w:r w:rsidR="00923368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ins w:id="5" w:author="Raisbeck Brian" w:date="2022-10-08T22:09:00Z">
                              <w:r w:rsidR="00B338E8">
                                <w:rPr>
                                  <w:rFonts w:ascii="Montserrat Medium" w:hAnsi="Montserrat Medium" w:cs="Times New Roman"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South </w:t>
                              </w:r>
                            </w:ins>
                            <w:r w:rsidR="00923368" w:rsidRPr="00410CE8">
                              <w:rPr>
                                <w:rFonts w:ascii="Montserrat Medium" w:hAnsi="Montserrat Medium" w:cs="Times New Roman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Korea</w:t>
                            </w:r>
                          </w:p>
                          <w:p w14:paraId="09C11174" w14:textId="77777777" w:rsidR="00FD0B4E" w:rsidRPr="00410CE8" w:rsidRDefault="00FD0B4E" w:rsidP="006065DC">
                            <w:pPr>
                              <w:pStyle w:val="NoSpacing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F5B0F0" w14:textId="48A5201A" w:rsidR="006065DC" w:rsidRPr="006065DC" w:rsidRDefault="006065DC" w:rsidP="006065D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Work on critical, highly complex customer problems that may span multiple AWS services</w:t>
                            </w:r>
                          </w:p>
                          <w:p w14:paraId="1E91C1C7" w14:textId="40571379" w:rsidR="006065DC" w:rsidRPr="006065DC" w:rsidRDefault="006065DC" w:rsidP="006065D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Responsible for solving cases through a variety of contact channels.</w:t>
                            </w:r>
                          </w:p>
                          <w:p w14:paraId="58C3B9EC" w14:textId="0AA322D0" w:rsidR="006065DC" w:rsidRPr="006065DC" w:rsidRDefault="006065DC" w:rsidP="006065D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Apply advanced troubleshooting techniques to provide unique solutions to our customer's individual needs</w:t>
                            </w:r>
                          </w:p>
                          <w:p w14:paraId="7811BDE5" w14:textId="243F9234" w:rsidR="00410CE8" w:rsidRPr="006065DC" w:rsidRDefault="006065DC" w:rsidP="006065D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65D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Create technical articles or how-to videos for the developer community, and partner with internal development teams on complex issues.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1A33" id="_x0000_s1027" type="#_x0000_t202" style="position:absolute;margin-left:-47.35pt;margin-top:224.35pt;width:361.5pt;height:520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" filled="f" stroked="f">
                <v:textbox>
                  <w:txbxContent>
                    <w:p w14:paraId="06DB4E65" w14:textId="1209694B" w:rsidR="00990A7C" w:rsidRPr="00410CE8" w:rsidRDefault="00990A7C" w:rsidP="006065DC">
                      <w:pPr>
                        <w:rPr>
                          <w:rFonts w:ascii="Montserrat ExtraBold" w:hAnsi="Montserrat ExtraBold" w:cs="Times New Roman"/>
                          <w:color w:val="C45911" w:themeColor="accent2" w:themeShade="BF"/>
                          <w:sz w:val="36"/>
                          <w:szCs w:val="36"/>
                          <w:lang w:val="en-US" w:eastAsia="ko-KR"/>
                        </w:rPr>
                      </w:pPr>
                      <w:r w:rsidRPr="00410CE8">
                        <w:rPr>
                          <w:rFonts w:ascii="Montserrat ExtraBold" w:hAnsi="Montserrat ExtraBold" w:cs="Times New Roman"/>
                          <w:color w:val="C45911" w:themeColor="accent2" w:themeShade="BF"/>
                          <w:sz w:val="36"/>
                          <w:szCs w:val="36"/>
                          <w:lang w:val="en-US" w:eastAsia="ko-KR"/>
                        </w:rPr>
                        <w:t>Experience</w:t>
                      </w:r>
                    </w:p>
                    <w:p w14:paraId="3FB96B2C" w14:textId="0C280F41" w:rsidR="00786E08" w:rsidRPr="00410CE8" w:rsidRDefault="00923368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System Engineering </w:t>
                      </w:r>
                      <w:r w:rsidR="0026613B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Developer</w:t>
                      </w:r>
                    </w:p>
                    <w:p w14:paraId="77DDE7AF" w14:textId="15105F34" w:rsidR="002D32F7" w:rsidRPr="00410CE8" w:rsidRDefault="002D32F7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10CE8">
                        <w:rPr>
                          <w:rFonts w:ascii="Montserrat Medium" w:hAnsi="Montserrat Medium" w:cs="Times New Roman"/>
                          <w:sz w:val="24"/>
                          <w:szCs w:val="24"/>
                          <w:lang w:val="en-US"/>
                        </w:rPr>
                        <w:t>10 / 2027 to 06 / 2030</w:t>
                      </w:r>
                    </w:p>
                    <w:p w14:paraId="6F0C7419" w14:textId="654D2B87" w:rsidR="00FD0B4E" w:rsidRPr="00410CE8" w:rsidRDefault="00721B20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Kakao</w:t>
                      </w:r>
                      <w:r w:rsidR="00786E08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923368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Seong-nam</w:t>
                      </w:r>
                      <w:proofErr w:type="spellEnd"/>
                      <w:r w:rsidR="00923368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ins w:id="6" w:author="Raisbeck Brian" w:date="2022-10-08T22:09:00Z">
                        <w:r w:rsidR="00B338E8">
                          <w:rPr>
                            <w:rFonts w:ascii="Montserrat Medium" w:hAnsi="Montserrat Medium" w:cs="Times New Roman"/>
                            <w:bCs/>
                            <w:sz w:val="24"/>
                            <w:szCs w:val="24"/>
                            <w:lang w:val="en-US"/>
                          </w:rPr>
                          <w:t xml:space="preserve">South </w:t>
                        </w:r>
                      </w:ins>
                      <w:r w:rsidR="00923368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Korea</w:t>
                      </w:r>
                    </w:p>
                    <w:p w14:paraId="3F9A7CE7" w14:textId="77777777" w:rsidR="00FD0B4E" w:rsidRPr="00410CE8" w:rsidRDefault="00FD0B4E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sz w:val="20"/>
                          <w:szCs w:val="20"/>
                          <w:lang w:val="en-US" w:eastAsia="ko-KR"/>
                        </w:rPr>
                      </w:pPr>
                    </w:p>
                    <w:p w14:paraId="56B6DECD" w14:textId="08870A15" w:rsidR="00FD0B4E" w:rsidRPr="006065DC" w:rsidRDefault="00F01B21" w:rsidP="006065DC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Design and construct the servers and storage that process and store the data from more than 47 million users economically.</w:t>
                      </w:r>
                    </w:p>
                    <w:p w14:paraId="2F4076A0" w14:textId="509D44E3" w:rsidR="00FD0B4E" w:rsidRPr="006065DC" w:rsidRDefault="00F32E9C" w:rsidP="006065DC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Conduct benchmark tests to investigate the performance of the programs or hardware for improvement of optimization.</w:t>
                      </w:r>
                    </w:p>
                    <w:p w14:paraId="527C35A6" w14:textId="2083B60B" w:rsidR="00FD0B4E" w:rsidRPr="006065DC" w:rsidRDefault="003E476A" w:rsidP="006065DC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Solve the errors from Linux/Unix-based systems and programs by debugging the procedures and exception handling.</w:t>
                      </w:r>
                    </w:p>
                    <w:p w14:paraId="0C46C8A2" w14:textId="52105E2E" w:rsidR="0057426F" w:rsidRPr="006065DC" w:rsidRDefault="00B07180" w:rsidP="006065DC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Operate and utilize multiple open-source platforms for handing massive size of information from each user.</w:t>
                      </w:r>
                    </w:p>
                    <w:p w14:paraId="19E11DD5" w14:textId="77777777" w:rsidR="00B07180" w:rsidRPr="00410CE8" w:rsidRDefault="00B07180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sz w:val="24"/>
                          <w:szCs w:val="24"/>
                          <w:lang w:val="en-US" w:eastAsia="ko-KR"/>
                        </w:rPr>
                      </w:pPr>
                    </w:p>
                    <w:p w14:paraId="7709A55A" w14:textId="7FF5E585" w:rsidR="00786E08" w:rsidRPr="00410CE8" w:rsidRDefault="003E6DC7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Internship</w:t>
                      </w:r>
                      <w:r w:rsidR="002D32F7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 in Support Engineering</w:t>
                      </w:r>
                    </w:p>
                    <w:p w14:paraId="17731F39" w14:textId="5662F4C2" w:rsidR="002D32F7" w:rsidRPr="00410CE8" w:rsidRDefault="002D32F7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10CE8">
                        <w:rPr>
                          <w:rFonts w:ascii="Montserrat Medium" w:hAnsi="Montserrat Medium" w:cs="Times New Roman"/>
                          <w:sz w:val="24"/>
                          <w:szCs w:val="24"/>
                          <w:lang w:val="en-US"/>
                        </w:rPr>
                        <w:t>03 / 2026 to 09 / 2026</w:t>
                      </w:r>
                    </w:p>
                    <w:p w14:paraId="481960C9" w14:textId="5D93B96E" w:rsidR="00786E08" w:rsidRPr="00410CE8" w:rsidRDefault="000C478B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AWS Korea</w:t>
                      </w:r>
                      <w:r w:rsidR="00786E08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Seoul</w:t>
                      </w:r>
                      <w:r w:rsidR="00923368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ins w:id="7" w:author="Raisbeck Brian" w:date="2022-10-08T22:09:00Z">
                        <w:r w:rsidR="00B338E8">
                          <w:rPr>
                            <w:rFonts w:ascii="Montserrat Medium" w:hAnsi="Montserrat Medium" w:cs="Times New Roman"/>
                            <w:bCs/>
                            <w:sz w:val="24"/>
                            <w:szCs w:val="24"/>
                            <w:lang w:val="en-US"/>
                          </w:rPr>
                          <w:t xml:space="preserve">South </w:t>
                        </w:r>
                      </w:ins>
                      <w:r w:rsidR="00923368" w:rsidRPr="00410CE8">
                        <w:rPr>
                          <w:rFonts w:ascii="Montserrat Medium" w:hAnsi="Montserrat Medium" w:cs="Times New Roman"/>
                          <w:bCs/>
                          <w:sz w:val="24"/>
                          <w:szCs w:val="24"/>
                          <w:lang w:val="en-US"/>
                        </w:rPr>
                        <w:t>Korea</w:t>
                      </w:r>
                    </w:p>
                    <w:p w14:paraId="09C11174" w14:textId="77777777" w:rsidR="00FD0B4E" w:rsidRPr="00410CE8" w:rsidRDefault="00FD0B4E" w:rsidP="006065DC">
                      <w:pPr>
                        <w:pStyle w:val="NoSpacing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5AF5B0F0" w14:textId="48A5201A" w:rsidR="006065DC" w:rsidRPr="006065DC" w:rsidRDefault="006065DC" w:rsidP="006065DC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Work on critical, highly complex customer problems that may span multiple AWS services</w:t>
                      </w:r>
                    </w:p>
                    <w:p w14:paraId="1E91C1C7" w14:textId="40571379" w:rsidR="006065DC" w:rsidRPr="006065DC" w:rsidRDefault="006065DC" w:rsidP="006065DC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Responsible for solving cases through a variety of contact channels.</w:t>
                      </w:r>
                    </w:p>
                    <w:p w14:paraId="58C3B9EC" w14:textId="0AA322D0" w:rsidR="006065DC" w:rsidRPr="006065DC" w:rsidRDefault="006065DC" w:rsidP="006065DC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Apply advanced troubleshooting techniques to provide unique solutions to our customer's individual needs</w:t>
                      </w:r>
                    </w:p>
                    <w:p w14:paraId="7811BDE5" w14:textId="243F9234" w:rsidR="00410CE8" w:rsidRPr="006065DC" w:rsidRDefault="006065DC" w:rsidP="006065DC">
                      <w:pPr>
                        <w:pStyle w:val="NoSpacing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6065D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Create technical articles or how-to videos for the developer community, and partner with internal development teams on complex issues.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E1A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349033" wp14:editId="66C54E62">
                <wp:simplePos x="0" y="0"/>
                <wp:positionH relativeFrom="column">
                  <wp:posOffset>-598170</wp:posOffset>
                </wp:positionH>
                <wp:positionV relativeFrom="paragraph">
                  <wp:posOffset>1504950</wp:posOffset>
                </wp:positionV>
                <wp:extent cx="4648200" cy="13239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02AED" w14:textId="11A47D1D" w:rsidR="009F0511" w:rsidRPr="00FD0B4E" w:rsidRDefault="00CE7864" w:rsidP="00A7731D">
                            <w:p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del w:id="8" w:author="Raisbeck Brian" w:date="2022-10-08T22:07:00Z">
                              <w:r w:rsidRPr="00FD0B4E" w:rsidDel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delText xml:space="preserve">Reasonable, </w:delText>
                              </w:r>
                            </w:del>
                            <w:r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detail-oriented Software Engineer </w:t>
                            </w:r>
                            <w:del w:id="9" w:author="Raisbeck Brian" w:date="2022-10-08T22:07:00Z">
                              <w:r w:rsidRPr="00FD0B4E" w:rsidDel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delText xml:space="preserve">has </w:delText>
                              </w:r>
                            </w:del>
                            <w:ins w:id="10" w:author="Raisbeck Brian" w:date="2022-10-08T22:07:00Z">
                              <w:r w:rsidR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t>with</w:t>
                              </w:r>
                              <w:r w:rsidR="00B338E8" w:rsidRPr="00FD0B4E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t xml:space="preserve"> </w:t>
                              </w:r>
                            </w:ins>
                            <w:r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3+ years of</w:t>
                            </w:r>
                            <w:del w:id="11" w:author="Raisbeck Brian" w:date="2022-10-08T22:07:00Z">
                              <w:r w:rsidRPr="00FD0B4E" w:rsidDel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delText xml:space="preserve"> a</w:delText>
                              </w:r>
                            </w:del>
                            <w:r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superb experience </w:t>
                            </w:r>
                            <w:ins w:id="12" w:author="Raisbeck Brian" w:date="2022-10-08T22:08:00Z">
                              <w:r w:rsidR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t>that include</w:t>
                              </w:r>
                            </w:ins>
                            <w:del w:id="13" w:author="Raisbeck Brian" w:date="2022-10-08T22:08:00Z">
                              <w:r w:rsidRPr="00FD0B4E" w:rsidDel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delText>inclu</w:delText>
                              </w:r>
                            </w:del>
                            <w:del w:id="14" w:author="Raisbeck Brian" w:date="2022-10-08T22:07:00Z">
                              <w:r w:rsidRPr="00FD0B4E" w:rsidDel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delText>ding</w:delText>
                              </w:r>
                            </w:del>
                            <w:r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the development and maintenance of OS-level applications.</w:t>
                            </w:r>
                            <w:r w:rsidR="002726C1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="0076455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Systemic</w:t>
                            </w:r>
                            <w:r w:rsidR="002726C1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troubleshooting </w:t>
                            </w:r>
                            <w:r w:rsidR="0076455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based on comprehension of cloud system</w:t>
                            </w:r>
                            <w:ins w:id="15" w:author="Raisbeck Brian" w:date="2022-10-08T22:08:00Z">
                              <w:r w:rsidR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t>s</w:t>
                              </w:r>
                            </w:ins>
                            <w:r w:rsidR="0076455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and data servers. </w:t>
                            </w:r>
                            <w:r w:rsidR="000D2FE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Capable </w:t>
                            </w:r>
                            <w:ins w:id="16" w:author="Raisbeck Brian" w:date="2022-10-08T22:08:00Z">
                              <w:r w:rsidR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t>of</w:t>
                              </w:r>
                            </w:ins>
                            <w:del w:id="17" w:author="Raisbeck Brian" w:date="2022-10-08T22:08:00Z">
                              <w:r w:rsidR="000D2FE8" w:rsidRPr="00FD0B4E" w:rsidDel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delText>to</w:delText>
                              </w:r>
                            </w:del>
                            <w:r w:rsidR="000D2FE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apply</w:t>
                            </w:r>
                            <w:ins w:id="18" w:author="Raisbeck Brian" w:date="2022-10-08T22:08:00Z">
                              <w:r w:rsidR="00B338E8">
                                <w:rPr>
                                  <w:rFonts w:ascii="Montserrat Medium" w:hAnsi="Montserrat Medium"/>
                                  <w:sz w:val="20"/>
                                  <w:szCs w:val="20"/>
                                  <w:lang w:val="en-US" w:eastAsia="ko-KR"/>
                                </w:rPr>
                                <w:t>ing</w:t>
                              </w:r>
                            </w:ins>
                            <w:r w:rsidR="000D2FE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diverse programming languages like C, Java, and Python to build optimized environments. </w:t>
                            </w:r>
                            <w:r w:rsidR="002D32F7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Research and develop with colleagues to efficiently solve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9033" id="_x0000_s1028" type="#_x0000_t202" style="position:absolute;margin-left:-47.1pt;margin-top:118.5pt;width:366pt;height:104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" filled="f" stroked="f">
                <v:textbox>
                  <w:txbxContent>
                    <w:p w14:paraId="1BD02AED" w14:textId="11A47D1D" w:rsidR="009F0511" w:rsidRPr="00FD0B4E" w:rsidRDefault="00CE7864" w:rsidP="00A7731D">
                      <w:pP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</w:pPr>
                      <w:del w:id="19" w:author="Raisbeck Brian" w:date="2022-10-08T22:07:00Z">
                        <w:r w:rsidRPr="00FD0B4E" w:rsidDel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delText xml:space="preserve">Reasonable, </w:delText>
                        </w:r>
                      </w:del>
                      <w:r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detail-oriented Software Engineer </w:t>
                      </w:r>
                      <w:del w:id="20" w:author="Raisbeck Brian" w:date="2022-10-08T22:07:00Z">
                        <w:r w:rsidRPr="00FD0B4E" w:rsidDel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delText xml:space="preserve">has </w:delText>
                        </w:r>
                      </w:del>
                      <w:ins w:id="21" w:author="Raisbeck Brian" w:date="2022-10-08T22:07:00Z">
                        <w:r w:rsidR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t>with</w:t>
                        </w:r>
                        <w:r w:rsidR="00B338E8" w:rsidRPr="00FD0B4E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t xml:space="preserve"> </w:t>
                        </w:r>
                      </w:ins>
                      <w:r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3+ years of</w:t>
                      </w:r>
                      <w:del w:id="22" w:author="Raisbeck Brian" w:date="2022-10-08T22:07:00Z">
                        <w:r w:rsidRPr="00FD0B4E" w:rsidDel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delText xml:space="preserve"> a</w:delText>
                        </w:r>
                      </w:del>
                      <w:r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superb experience </w:t>
                      </w:r>
                      <w:ins w:id="23" w:author="Raisbeck Brian" w:date="2022-10-08T22:08:00Z">
                        <w:r w:rsidR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t>that include</w:t>
                        </w:r>
                      </w:ins>
                      <w:del w:id="24" w:author="Raisbeck Brian" w:date="2022-10-08T22:08:00Z">
                        <w:r w:rsidRPr="00FD0B4E" w:rsidDel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delText>inclu</w:delText>
                        </w:r>
                      </w:del>
                      <w:del w:id="25" w:author="Raisbeck Brian" w:date="2022-10-08T22:07:00Z">
                        <w:r w:rsidRPr="00FD0B4E" w:rsidDel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delText>ding</w:delText>
                        </w:r>
                      </w:del>
                      <w:r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the development and maintenance of OS-level applications.</w:t>
                      </w:r>
                      <w:r w:rsidR="002726C1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</w:t>
                      </w:r>
                      <w:r w:rsidR="0076455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Systemic</w:t>
                      </w:r>
                      <w:r w:rsidR="002726C1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troubleshooting </w:t>
                      </w:r>
                      <w:r w:rsidR="0076455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based on comprehension of cloud system</w:t>
                      </w:r>
                      <w:ins w:id="26" w:author="Raisbeck Brian" w:date="2022-10-08T22:08:00Z">
                        <w:r w:rsidR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t>s</w:t>
                        </w:r>
                      </w:ins>
                      <w:r w:rsidR="0076455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and data servers. </w:t>
                      </w:r>
                      <w:r w:rsidR="000D2FE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Capable </w:t>
                      </w:r>
                      <w:ins w:id="27" w:author="Raisbeck Brian" w:date="2022-10-08T22:08:00Z">
                        <w:r w:rsidR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t>of</w:t>
                        </w:r>
                      </w:ins>
                      <w:del w:id="28" w:author="Raisbeck Brian" w:date="2022-10-08T22:08:00Z">
                        <w:r w:rsidR="000D2FE8" w:rsidRPr="00FD0B4E" w:rsidDel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delText>to</w:delText>
                        </w:r>
                      </w:del>
                      <w:r w:rsidR="000D2FE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apply</w:t>
                      </w:r>
                      <w:ins w:id="29" w:author="Raisbeck Brian" w:date="2022-10-08T22:08:00Z">
                        <w:r w:rsidR="00B338E8">
                          <w:rPr>
                            <w:rFonts w:ascii="Montserrat Medium" w:hAnsi="Montserrat Medium"/>
                            <w:sz w:val="20"/>
                            <w:szCs w:val="20"/>
                            <w:lang w:val="en-US" w:eastAsia="ko-KR"/>
                          </w:rPr>
                          <w:t>ing</w:t>
                        </w:r>
                      </w:ins>
                      <w:r w:rsidR="000D2FE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diverse programming languages like C, Java, and Python to build optimized environments. </w:t>
                      </w:r>
                      <w:r w:rsidR="002D32F7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Research and develop with colleagues to efficiently solve problems.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1E1A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9704" wp14:editId="2B694301">
                <wp:simplePos x="0" y="0"/>
                <wp:positionH relativeFrom="column">
                  <wp:posOffset>-631593</wp:posOffset>
                </wp:positionH>
                <wp:positionV relativeFrom="paragraph">
                  <wp:posOffset>2849426</wp:posOffset>
                </wp:positionV>
                <wp:extent cx="7308462" cy="594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462" cy="5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9EBF5" id="Łącznik prosty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75pt,224.35pt" to="525.7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" strokecolor="#44546a [3215]" strokeweight=".5pt">
                <v:stroke joinstyle="miter"/>
              </v:line>
            </w:pict>
          </mc:Fallback>
        </mc:AlternateContent>
      </w:r>
      <w:r w:rsidR="00BF42F6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44DE7B" wp14:editId="7B07B07F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FB286" w14:textId="74CA412D" w:rsidR="007C2C28" w:rsidRDefault="001F206D" w:rsidP="00C835AC">
                            <w:pPr>
                              <w:ind w:firstLineChars="550" w:firstLine="115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3351AA" wp14:editId="7EA32193">
                                  <wp:extent cx="1052623" cy="1271696"/>
                                  <wp:effectExtent l="0" t="0" r="0" b="5080"/>
                                  <wp:docPr id="16" name="그림 16" descr="사람, 가장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그림 10" descr="사람, 가장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036" cy="1275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4DE7B" id="_x0000_s1029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" filled="f" stroked="f">
                <v:textbox>
                  <w:txbxContent>
                    <w:p w14:paraId="5F7FB286" w14:textId="74CA412D" w:rsidR="007C2C28" w:rsidRDefault="001F206D" w:rsidP="00C835AC">
                      <w:pPr>
                        <w:ind w:firstLineChars="550" w:firstLine="115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3351AA" wp14:editId="7EA32193">
                            <wp:extent cx="1052623" cy="1271696"/>
                            <wp:effectExtent l="0" t="0" r="0" b="5080"/>
                            <wp:docPr id="16" name="그림 16" descr="사람, 가장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그림 10" descr="사람, 가장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6036" cy="1275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30"/>
      <w:r w:rsidR="00A06534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750747" wp14:editId="07664B8F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4A37" id="Prostokąt 3" o:spid="_x0000_s1026" style="position:absolute;left:0;text-align:left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" fillcolor="#323e4f [2415]" stroked="f" strokeweight="1pt"/>
            </w:pict>
          </mc:Fallback>
        </mc:AlternateContent>
      </w:r>
      <w:commentRangeEnd w:id="30"/>
      <w:r w:rsidR="00B338E8">
        <w:rPr>
          <w:rStyle w:val="CommentReference"/>
        </w:rPr>
        <w:commentReference w:id="30"/>
      </w:r>
      <w:r w:rsidR="00DB69A6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1F751" wp14:editId="5D596F77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0B09D" id="Łącznik prosty 7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" strokecolor="#44546a [3215]" strokeweight=".5pt">
                <v:stroke joinstyle="miter"/>
              </v:line>
            </w:pict>
          </mc:Fallback>
        </mc:AlternateContent>
      </w:r>
      <w:r w:rsidR="006E687D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D8479A" wp14:editId="0A3FAAC7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BD59A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479A"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" filled="f" stroked="f">
                <v:textbox>
                  <w:txbxContent>
                    <w:p w14:paraId="163BD59A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740E0" wp14:editId="2AD0AE23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16FC" w14:textId="7773108C" w:rsidR="00D41082" w:rsidRPr="002D32F7" w:rsidRDefault="004D095B" w:rsidP="007C2C28">
                            <w:pPr>
                              <w:pStyle w:val="Title"/>
                              <w:jc w:val="center"/>
                              <w:rPr>
                                <w:rFonts w:ascii="Montserrat ExtraBold" w:hAnsi="Montserrat ExtraBold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D32F7">
                              <w:rPr>
                                <w:rFonts w:ascii="Montserrat ExtraBold" w:hAnsi="Montserrat ExtraBold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Jeong-</w:t>
                            </w:r>
                            <w:r w:rsidR="0057426F" w:rsidRPr="002D32F7">
                              <w:rPr>
                                <w:rFonts w:ascii="Montserrat ExtraBold" w:hAnsi="Montserrat ExtraBold" w:cs="Arial"/>
                                <w:color w:val="C45911" w:themeColor="accent2" w:themeShade="BF"/>
                                <w:sz w:val="56"/>
                                <w:szCs w:val="56"/>
                                <w:lang w:eastAsia="ko-KR"/>
                              </w:rPr>
                              <w:t>y</w:t>
                            </w:r>
                            <w:r w:rsidRPr="002D32F7">
                              <w:rPr>
                                <w:rFonts w:ascii="Montserrat ExtraBold" w:hAnsi="Montserrat ExtraBold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un</w:t>
                            </w:r>
                            <w:r w:rsidR="00D41082" w:rsidRPr="002D32F7">
                              <w:rPr>
                                <w:rFonts w:ascii="Montserrat ExtraBold" w:hAnsi="Montserrat ExtraBold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2D32F7">
                              <w:rPr>
                                <w:rFonts w:ascii="Montserrat ExtraBold" w:hAnsi="Montserrat ExtraBold"/>
                                <w:color w:val="FFFFFF" w:themeColor="background1"/>
                                <w:sz w:val="56"/>
                                <w:szCs w:val="56"/>
                              </w:rPr>
                              <w:t>Lee</w:t>
                            </w:r>
                          </w:p>
                          <w:p w14:paraId="7779AF77" w14:textId="45A73174" w:rsidR="00D41082" w:rsidRPr="007618FE" w:rsidRDefault="00A50FC1" w:rsidP="00A50FC1">
                            <w:pPr>
                              <w:pStyle w:val="NoSpacing"/>
                              <w:jc w:val="center"/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4D095B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>82</w:t>
                            </w:r>
                            <w:r w:rsidR="00D41082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4D095B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>000</w:t>
                            </w:r>
                            <w:r w:rsidR="00D41082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4D095B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>111</w:t>
                            </w:r>
                            <w:r w:rsidR="00D41082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4D095B"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>2222</w:t>
                            </w:r>
                          </w:p>
                          <w:p w14:paraId="124D53FB" w14:textId="02C01247" w:rsidR="00D41082" w:rsidRPr="000F1E1A" w:rsidRDefault="004D095B" w:rsidP="007C2C28">
                            <w:pPr>
                              <w:pStyle w:val="NoSpacing"/>
                              <w:jc w:val="center"/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F1E1A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</w:rPr>
                              <w:t>jeongyun@job.com</w:t>
                            </w:r>
                          </w:p>
                          <w:p w14:paraId="1D89D07D" w14:textId="454F5350" w:rsidR="004D095B" w:rsidRPr="007618FE" w:rsidRDefault="00BF7235" w:rsidP="007C2C28">
                            <w:pPr>
                              <w:pStyle w:val="NoSpacing"/>
                              <w:jc w:val="center"/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7618FE">
                              <w:rPr>
                                <w:rFonts w:ascii="Montserrat Medium" w:hAnsi="Montserrat Medium"/>
                                <w:color w:val="FFFFFF" w:themeColor="background1"/>
                                <w:sz w:val="28"/>
                                <w:szCs w:val="28"/>
                                <w:lang w:eastAsia="ko-KR"/>
                              </w:rPr>
                              <w:t>Seattle, Washington</w:t>
                            </w:r>
                            <w:del w:id="31" w:author="Raisbeck Brian" w:date="2022-10-08T22:08:00Z">
                              <w:r w:rsidRPr="007618FE" w:rsidDel="00B338E8">
                                <w:rPr>
                                  <w:rFonts w:ascii="Montserrat Medium" w:hAnsi="Montserrat Medium"/>
                                  <w:color w:val="FFFFFF" w:themeColor="background1"/>
                                  <w:sz w:val="28"/>
                                  <w:szCs w:val="28"/>
                                  <w:lang w:eastAsia="ko-KR"/>
                                </w:rPr>
                                <w:delText>, United States of America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40E0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" filled="f" stroked="f">
                <v:textbox>
                  <w:txbxContent>
                    <w:p w14:paraId="573716FC" w14:textId="7773108C" w:rsidR="00D41082" w:rsidRPr="002D32F7" w:rsidRDefault="004D095B" w:rsidP="007C2C28">
                      <w:pPr>
                        <w:pStyle w:val="Title"/>
                        <w:jc w:val="center"/>
                        <w:rPr>
                          <w:rFonts w:ascii="Montserrat ExtraBold" w:hAnsi="Montserrat ExtraBold"/>
                          <w:color w:val="FFFFFF" w:themeColor="background1"/>
                          <w:sz w:val="56"/>
                          <w:szCs w:val="56"/>
                        </w:rPr>
                      </w:pPr>
                      <w:r w:rsidRPr="002D32F7">
                        <w:rPr>
                          <w:rFonts w:ascii="Montserrat ExtraBold" w:hAnsi="Montserrat ExtraBold" w:cs="Arial"/>
                          <w:color w:val="C45911" w:themeColor="accent2" w:themeShade="BF"/>
                          <w:sz w:val="56"/>
                          <w:szCs w:val="56"/>
                        </w:rPr>
                        <w:t>Jeong-</w:t>
                      </w:r>
                      <w:r w:rsidR="0057426F" w:rsidRPr="002D32F7">
                        <w:rPr>
                          <w:rFonts w:ascii="Montserrat ExtraBold" w:hAnsi="Montserrat ExtraBold" w:cs="Arial"/>
                          <w:color w:val="C45911" w:themeColor="accent2" w:themeShade="BF"/>
                          <w:sz w:val="56"/>
                          <w:szCs w:val="56"/>
                          <w:lang w:eastAsia="ko-KR"/>
                        </w:rPr>
                        <w:t>y</w:t>
                      </w:r>
                      <w:r w:rsidRPr="002D32F7">
                        <w:rPr>
                          <w:rFonts w:ascii="Montserrat ExtraBold" w:hAnsi="Montserrat ExtraBold" w:cs="Arial"/>
                          <w:color w:val="C45911" w:themeColor="accent2" w:themeShade="BF"/>
                          <w:sz w:val="56"/>
                          <w:szCs w:val="56"/>
                        </w:rPr>
                        <w:t>un</w:t>
                      </w:r>
                      <w:r w:rsidR="00D41082" w:rsidRPr="002D32F7">
                        <w:rPr>
                          <w:rFonts w:ascii="Montserrat ExtraBold" w:hAnsi="Montserrat ExtraBold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2D32F7">
                        <w:rPr>
                          <w:rFonts w:ascii="Montserrat ExtraBold" w:hAnsi="Montserrat ExtraBold"/>
                          <w:color w:val="FFFFFF" w:themeColor="background1"/>
                          <w:sz w:val="56"/>
                          <w:szCs w:val="56"/>
                        </w:rPr>
                        <w:t>Lee</w:t>
                      </w:r>
                    </w:p>
                    <w:p w14:paraId="7779AF77" w14:textId="45A73174" w:rsidR="00D41082" w:rsidRPr="007618FE" w:rsidRDefault="00A50FC1" w:rsidP="00A50FC1">
                      <w:pPr>
                        <w:pStyle w:val="NoSpacing"/>
                        <w:jc w:val="center"/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4D095B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>82</w:t>
                      </w:r>
                      <w:r w:rsidR="00D41082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r w:rsidR="004D095B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>000</w:t>
                      </w:r>
                      <w:r w:rsidR="00D41082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="004D095B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>111</w:t>
                      </w:r>
                      <w:r w:rsidR="00D41082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 w:rsidR="004D095B"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>2222</w:t>
                      </w:r>
                    </w:p>
                    <w:p w14:paraId="124D53FB" w14:textId="02C01247" w:rsidR="00D41082" w:rsidRPr="000F1E1A" w:rsidRDefault="004D095B" w:rsidP="007C2C28">
                      <w:pPr>
                        <w:pStyle w:val="NoSpacing"/>
                        <w:jc w:val="center"/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F1E1A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</w:rPr>
                        <w:t>jeongyun@job.com</w:t>
                      </w:r>
                    </w:p>
                    <w:p w14:paraId="1D89D07D" w14:textId="454F5350" w:rsidR="004D095B" w:rsidRPr="007618FE" w:rsidRDefault="00BF7235" w:rsidP="007C2C28">
                      <w:pPr>
                        <w:pStyle w:val="NoSpacing"/>
                        <w:jc w:val="center"/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</w:pPr>
                      <w:r w:rsidRPr="007618FE">
                        <w:rPr>
                          <w:rFonts w:ascii="Montserrat Medium" w:hAnsi="Montserrat Medium"/>
                          <w:color w:val="FFFFFF" w:themeColor="background1"/>
                          <w:sz w:val="28"/>
                          <w:szCs w:val="28"/>
                          <w:lang w:eastAsia="ko-KR"/>
                        </w:rPr>
                        <w:t>Seattle, Washington</w:t>
                      </w:r>
                      <w:del w:id="32" w:author="Raisbeck Brian" w:date="2022-10-08T22:08:00Z">
                        <w:r w:rsidRPr="007618FE" w:rsidDel="00B338E8">
                          <w:rPr>
                            <w:rFonts w:ascii="Montserrat Medium" w:hAnsi="Montserrat Medium"/>
                            <w:color w:val="FFFFFF" w:themeColor="background1"/>
                            <w:sz w:val="28"/>
                            <w:szCs w:val="28"/>
                            <w:lang w:eastAsia="ko-KR"/>
                          </w:rPr>
                          <w:delText>, United States of America</w:delText>
                        </w:r>
                      </w:del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7618FE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Raisbeck Brian" w:date="2022-10-08T22:13:00Z" w:initials="RB">
    <w:p w14:paraId="65DC6352" w14:textId="77777777" w:rsidR="00B338E8" w:rsidRDefault="00B338E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-Too much negative space at top of resume. </w:t>
      </w:r>
    </w:p>
    <w:p w14:paraId="52DB2378" w14:textId="77777777" w:rsidR="00B338E8" w:rsidRDefault="00B338E8">
      <w:pPr>
        <w:pStyle w:val="CommentText"/>
      </w:pPr>
      <w:r>
        <w:rPr>
          <w:lang w:val="en-US"/>
        </w:rPr>
        <w:t xml:space="preserve">-Past jobs should have verbs in simple past tense. </w:t>
      </w:r>
    </w:p>
    <w:p w14:paraId="3BEC94E6" w14:textId="77777777" w:rsidR="00B338E8" w:rsidRDefault="00B338E8">
      <w:pPr>
        <w:pStyle w:val="CommentText"/>
      </w:pPr>
      <w:r>
        <w:rPr>
          <w:lang w:val="en-US"/>
        </w:rPr>
        <w:t xml:space="preserve">-List English proficiency scores as bullet points so they look cleaner. </w:t>
      </w:r>
    </w:p>
    <w:p w14:paraId="7E192161" w14:textId="77777777" w:rsidR="00B338E8" w:rsidRDefault="00B338E8">
      <w:pPr>
        <w:pStyle w:val="CommentText"/>
      </w:pPr>
      <w:r>
        <w:rPr>
          <w:lang w:val="en-US"/>
        </w:rPr>
        <w:t xml:space="preserve">=Languages should have bullet points </w:t>
      </w:r>
    </w:p>
    <w:p w14:paraId="252280AC" w14:textId="77777777" w:rsidR="00B338E8" w:rsidRDefault="00B338E8">
      <w:pPr>
        <w:pStyle w:val="CommentText"/>
      </w:pPr>
      <w:r>
        <w:rPr>
          <w:lang w:val="en-US"/>
        </w:rPr>
        <w:t xml:space="preserve">-"Mult-languages" doesn't quite make sense. </w:t>
      </w:r>
    </w:p>
    <w:p w14:paraId="37AF18D5" w14:textId="77777777" w:rsidR="00B338E8" w:rsidRDefault="00B338E8">
      <w:pPr>
        <w:pStyle w:val="CommentText"/>
      </w:pPr>
      <w:r>
        <w:rPr>
          <w:lang w:val="en-US"/>
        </w:rPr>
        <w:t xml:space="preserve">-Education info is difficult to read. </w:t>
      </w:r>
    </w:p>
    <w:p w14:paraId="53586EC2" w14:textId="77777777" w:rsidR="00B338E8" w:rsidRDefault="00B338E8">
      <w:pPr>
        <w:pStyle w:val="CommentText"/>
      </w:pPr>
      <w:r>
        <w:rPr>
          <w:lang w:val="en-US"/>
        </w:rPr>
        <w:t xml:space="preserve">-Certificates are difficult to read. Also consider adding certificate dates. </w:t>
      </w:r>
    </w:p>
    <w:p w14:paraId="49871C00" w14:textId="77777777" w:rsidR="00B338E8" w:rsidRDefault="00B338E8" w:rsidP="007A6239">
      <w:pPr>
        <w:pStyle w:val="CommentText"/>
      </w:pPr>
      <w:r>
        <w:rPr>
          <w:lang w:val="en-US"/>
        </w:rPr>
        <w:t xml:space="preserve">Overall look and feel are good.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871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C747C" w16cex:dateUtc="2022-10-08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871C00" w16cid:durableId="26EC74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5CB4" w14:textId="77777777" w:rsidR="00A24D6E" w:rsidRDefault="00A24D6E" w:rsidP="004D095B">
      <w:pPr>
        <w:spacing w:after="0" w:line="240" w:lineRule="auto"/>
      </w:pPr>
      <w:r>
        <w:separator/>
      </w:r>
    </w:p>
  </w:endnote>
  <w:endnote w:type="continuationSeparator" w:id="0">
    <w:p w14:paraId="28E31C08" w14:textId="77777777" w:rsidR="00A24D6E" w:rsidRDefault="00A24D6E" w:rsidP="004D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42F5E" w14:textId="77777777" w:rsidR="00A24D6E" w:rsidRDefault="00A24D6E" w:rsidP="004D095B">
      <w:pPr>
        <w:spacing w:after="0" w:line="240" w:lineRule="auto"/>
      </w:pPr>
      <w:r>
        <w:separator/>
      </w:r>
    </w:p>
  </w:footnote>
  <w:footnote w:type="continuationSeparator" w:id="0">
    <w:p w14:paraId="3F2444E6" w14:textId="77777777" w:rsidR="00A24D6E" w:rsidRDefault="00A24D6E" w:rsidP="004D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5B2"/>
    <w:multiLevelType w:val="hybridMultilevel"/>
    <w:tmpl w:val="86BEBAF8"/>
    <w:lvl w:ilvl="0" w:tplc="4DF63F8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73C31"/>
    <w:multiLevelType w:val="hybridMultilevel"/>
    <w:tmpl w:val="30AEF8BA"/>
    <w:lvl w:ilvl="0" w:tplc="056EA310">
      <w:start w:val="3"/>
      <w:numFmt w:val="bullet"/>
      <w:lvlText w:val="-"/>
      <w:lvlJc w:val="left"/>
      <w:pPr>
        <w:ind w:left="760" w:hanging="360"/>
      </w:pPr>
      <w:rPr>
        <w:rFonts w:ascii="Montserrat Medium" w:eastAsiaTheme="minorEastAsia" w:hAnsi="Montserrat Medium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5534"/>
    <w:multiLevelType w:val="hybridMultilevel"/>
    <w:tmpl w:val="F5A2D360"/>
    <w:lvl w:ilvl="0" w:tplc="0415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B528C5"/>
    <w:multiLevelType w:val="hybridMultilevel"/>
    <w:tmpl w:val="58BA3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900AA"/>
    <w:multiLevelType w:val="hybridMultilevel"/>
    <w:tmpl w:val="53682B70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4566"/>
    <w:multiLevelType w:val="hybridMultilevel"/>
    <w:tmpl w:val="1A94F534"/>
    <w:lvl w:ilvl="0" w:tplc="3134EF4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49491719">
    <w:abstractNumId w:val="6"/>
  </w:num>
  <w:num w:numId="2" w16cid:durableId="1032340398">
    <w:abstractNumId w:val="10"/>
  </w:num>
  <w:num w:numId="3" w16cid:durableId="911351284">
    <w:abstractNumId w:val="5"/>
  </w:num>
  <w:num w:numId="4" w16cid:durableId="2054189765">
    <w:abstractNumId w:val="8"/>
  </w:num>
  <w:num w:numId="5" w16cid:durableId="736320122">
    <w:abstractNumId w:val="1"/>
  </w:num>
  <w:num w:numId="6" w16cid:durableId="183597089">
    <w:abstractNumId w:val="2"/>
  </w:num>
  <w:num w:numId="7" w16cid:durableId="759570704">
    <w:abstractNumId w:val="3"/>
  </w:num>
  <w:num w:numId="8" w16cid:durableId="752355668">
    <w:abstractNumId w:val="11"/>
  </w:num>
  <w:num w:numId="9" w16cid:durableId="1236621211">
    <w:abstractNumId w:val="0"/>
  </w:num>
  <w:num w:numId="10" w16cid:durableId="1659773029">
    <w:abstractNumId w:val="4"/>
  </w:num>
  <w:num w:numId="11" w16cid:durableId="37055040">
    <w:abstractNumId w:val="9"/>
  </w:num>
  <w:num w:numId="12" w16cid:durableId="195613658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isbeck Brian">
    <w15:presenceInfo w15:providerId="Windows Live" w15:userId="d1bd0b5a9a9b86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7791E"/>
    <w:rsid w:val="000C478B"/>
    <w:rsid w:val="000D2FE8"/>
    <w:rsid w:val="000D51B7"/>
    <w:rsid w:val="000E3998"/>
    <w:rsid w:val="000F1E1A"/>
    <w:rsid w:val="000F6A90"/>
    <w:rsid w:val="0012331A"/>
    <w:rsid w:val="00146708"/>
    <w:rsid w:val="00161F14"/>
    <w:rsid w:val="001A153A"/>
    <w:rsid w:val="001A26DF"/>
    <w:rsid w:val="001F206D"/>
    <w:rsid w:val="0020511C"/>
    <w:rsid w:val="00217F61"/>
    <w:rsid w:val="00261DEA"/>
    <w:rsid w:val="00263CA4"/>
    <w:rsid w:val="0026613B"/>
    <w:rsid w:val="002726C1"/>
    <w:rsid w:val="00273C57"/>
    <w:rsid w:val="002D021E"/>
    <w:rsid w:val="002D32F7"/>
    <w:rsid w:val="00305D97"/>
    <w:rsid w:val="0032259C"/>
    <w:rsid w:val="003349BF"/>
    <w:rsid w:val="003442D6"/>
    <w:rsid w:val="00372FC7"/>
    <w:rsid w:val="003A1A69"/>
    <w:rsid w:val="003B4828"/>
    <w:rsid w:val="003D69B0"/>
    <w:rsid w:val="003E131D"/>
    <w:rsid w:val="003E476A"/>
    <w:rsid w:val="003E6DC7"/>
    <w:rsid w:val="00410CE8"/>
    <w:rsid w:val="004220EB"/>
    <w:rsid w:val="004226A8"/>
    <w:rsid w:val="00472B8A"/>
    <w:rsid w:val="004A0578"/>
    <w:rsid w:val="004A7183"/>
    <w:rsid w:val="004D095B"/>
    <w:rsid w:val="004F47E1"/>
    <w:rsid w:val="00515001"/>
    <w:rsid w:val="00555F9A"/>
    <w:rsid w:val="005726FC"/>
    <w:rsid w:val="0057426F"/>
    <w:rsid w:val="005A1E06"/>
    <w:rsid w:val="005F0070"/>
    <w:rsid w:val="006065DC"/>
    <w:rsid w:val="006E1976"/>
    <w:rsid w:val="006E687D"/>
    <w:rsid w:val="006F335A"/>
    <w:rsid w:val="00721B20"/>
    <w:rsid w:val="007241AA"/>
    <w:rsid w:val="007618FE"/>
    <w:rsid w:val="00764558"/>
    <w:rsid w:val="00786E08"/>
    <w:rsid w:val="007A3A77"/>
    <w:rsid w:val="007B2B8B"/>
    <w:rsid w:val="007C2C28"/>
    <w:rsid w:val="008029E4"/>
    <w:rsid w:val="00820050"/>
    <w:rsid w:val="0082535E"/>
    <w:rsid w:val="008325BE"/>
    <w:rsid w:val="008E58BA"/>
    <w:rsid w:val="008F743B"/>
    <w:rsid w:val="00923368"/>
    <w:rsid w:val="009503C8"/>
    <w:rsid w:val="00990A7C"/>
    <w:rsid w:val="009A4C51"/>
    <w:rsid w:val="009F0511"/>
    <w:rsid w:val="00A0084F"/>
    <w:rsid w:val="00A06534"/>
    <w:rsid w:val="00A24D6E"/>
    <w:rsid w:val="00A31A11"/>
    <w:rsid w:val="00A50FC1"/>
    <w:rsid w:val="00A7731D"/>
    <w:rsid w:val="00A91B73"/>
    <w:rsid w:val="00AA1A96"/>
    <w:rsid w:val="00B03370"/>
    <w:rsid w:val="00B07180"/>
    <w:rsid w:val="00B338E8"/>
    <w:rsid w:val="00B53F15"/>
    <w:rsid w:val="00B602BF"/>
    <w:rsid w:val="00B808F2"/>
    <w:rsid w:val="00B91BE6"/>
    <w:rsid w:val="00BC2792"/>
    <w:rsid w:val="00BD385E"/>
    <w:rsid w:val="00BF42F6"/>
    <w:rsid w:val="00BF60BB"/>
    <w:rsid w:val="00BF7235"/>
    <w:rsid w:val="00C835AC"/>
    <w:rsid w:val="00CC1319"/>
    <w:rsid w:val="00CE7864"/>
    <w:rsid w:val="00CF1FF6"/>
    <w:rsid w:val="00D04D20"/>
    <w:rsid w:val="00D158A1"/>
    <w:rsid w:val="00D3512B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B21"/>
    <w:rsid w:val="00F01FEE"/>
    <w:rsid w:val="00F20FDA"/>
    <w:rsid w:val="00F2566C"/>
    <w:rsid w:val="00F32E9C"/>
    <w:rsid w:val="00FD0B4E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E2EF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95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D095B"/>
  </w:style>
  <w:style w:type="paragraph" w:styleId="Footer">
    <w:name w:val="footer"/>
    <w:basedOn w:val="Normal"/>
    <w:link w:val="FooterChar"/>
    <w:uiPriority w:val="99"/>
    <w:unhideWhenUsed/>
    <w:rsid w:val="004D095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D095B"/>
  </w:style>
  <w:style w:type="character" w:styleId="UnresolvedMention">
    <w:name w:val="Unresolved Mention"/>
    <w:basedOn w:val="DefaultParagraphFont"/>
    <w:uiPriority w:val="99"/>
    <w:semiHidden/>
    <w:unhideWhenUsed/>
    <w:rsid w:val="004D095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38E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33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38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38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8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Raisbeck Brian</cp:lastModifiedBy>
  <cp:revision>28</cp:revision>
  <cp:lastPrinted>2020-04-05T12:55:00Z</cp:lastPrinted>
  <dcterms:created xsi:type="dcterms:W3CDTF">2019-05-08T15:03:00Z</dcterms:created>
  <dcterms:modified xsi:type="dcterms:W3CDTF">2022-10-08T13:13:00Z</dcterms:modified>
</cp:coreProperties>
</file>